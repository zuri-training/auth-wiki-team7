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528" w:rsidRDefault="00BA7528">
      <w:pPr>
        <w:rPr>
          <w:sz w:val="72"/>
          <w:szCs w:val="72"/>
        </w:rPr>
      </w:pPr>
    </w:p>
    <w:p w:rsidR="00BA7528" w:rsidRDefault="00BA7528">
      <w:pPr>
        <w:rPr>
          <w:sz w:val="72"/>
          <w:szCs w:val="72"/>
        </w:rPr>
      </w:pPr>
    </w:p>
    <w:p w:rsidR="008F664A" w:rsidRPr="008F664A" w:rsidRDefault="008F664A">
      <w:pPr>
        <w:rPr>
          <w:sz w:val="72"/>
          <w:szCs w:val="72"/>
        </w:rPr>
      </w:pPr>
      <w:r w:rsidRPr="008F664A">
        <w:rPr>
          <w:sz w:val="72"/>
          <w:szCs w:val="72"/>
        </w:rPr>
        <w:t>LISTS OF ORDER</w:t>
      </w:r>
      <w:r>
        <w:rPr>
          <w:sz w:val="72"/>
          <w:szCs w:val="72"/>
        </w:rPr>
        <w:t>S</w:t>
      </w:r>
    </w:p>
    <w:p w:rsidR="00050C29" w:rsidRPr="00050C29" w:rsidRDefault="00050C29" w:rsidP="00050C29">
      <w:pPr>
        <w:pStyle w:val="ListParagraph"/>
        <w:numPr>
          <w:ilvl w:val="0"/>
          <w:numId w:val="3"/>
        </w:numPr>
        <w:rPr>
          <w:del w:id="0" w:author="hp" w:date="2021-11-30T11:43:00Z"/>
          <w:sz w:val="32"/>
          <w:szCs w:val="32"/>
        </w:rPr>
      </w:pPr>
      <w:del w:id="1" w:author="hp" w:date="2021-11-30T11:43:00Z">
        <w:r w:rsidRPr="00050C29">
          <w:rPr>
            <w:sz w:val="32"/>
            <w:szCs w:val="32"/>
          </w:rPr>
          <w:delText>FLOWERED LACE (50YRDS)</w:delText>
        </w:r>
      </w:del>
    </w:p>
    <w:p w:rsidR="008F664A" w:rsidRPr="002F40D5" w:rsidRDefault="008F664A" w:rsidP="008F664A">
      <w:pPr>
        <w:pStyle w:val="ListParagraph"/>
        <w:numPr>
          <w:ilvl w:val="0"/>
          <w:numId w:val="2"/>
        </w:numPr>
        <w:rPr>
          <w:ins w:id="2" w:author="hp" w:date="2021-11-30T11:43:00Z"/>
          <w:sz w:val="28"/>
          <w:szCs w:val="28"/>
        </w:rPr>
      </w:pPr>
      <w:ins w:id="3" w:author="hp" w:date="2021-11-30T11:43:00Z">
        <w:r w:rsidRPr="002F40D5">
          <w:rPr>
            <w:sz w:val="28"/>
            <w:szCs w:val="28"/>
          </w:rPr>
          <w:t>SENATORS MATERIALS (500YRDS)</w:t>
        </w:r>
      </w:ins>
    </w:p>
    <w:p w:rsidR="008F664A" w:rsidRPr="002F40D5" w:rsidRDefault="009E5E34" w:rsidP="008F664A">
      <w:pPr>
        <w:pStyle w:val="ListParagraph"/>
        <w:numPr>
          <w:ilvl w:val="0"/>
          <w:numId w:val="2"/>
        </w:numPr>
        <w:rPr>
          <w:ins w:id="4" w:author="hp" w:date="2021-11-30T11:43:00Z"/>
          <w:sz w:val="28"/>
          <w:szCs w:val="28"/>
        </w:rPr>
      </w:pPr>
      <w:r w:rsidRPr="009E5E34">
        <w:rPr>
          <w:sz w:val="28"/>
          <w:rPrChange w:id="5" w:author="hp" w:date="2021-11-30T11:43:00Z">
            <w:rPr>
              <w:sz w:val="32"/>
            </w:rPr>
          </w:rPrChange>
        </w:rPr>
        <w:t>ORGANSER</w:t>
      </w:r>
      <w:del w:id="6" w:author="hp" w:date="2021-11-30T11:43:00Z">
        <w:r w:rsidR="00050C29" w:rsidRPr="00050C29">
          <w:rPr>
            <w:sz w:val="32"/>
            <w:szCs w:val="32"/>
          </w:rPr>
          <w:delText>(50YRD</w:delText>
        </w:r>
        <w:r w:rsidR="00050C29">
          <w:delText>)</w:delText>
        </w:r>
      </w:del>
      <w:ins w:id="7" w:author="hp" w:date="2021-11-30T11:43:00Z">
        <w:r w:rsidR="008F664A" w:rsidRPr="002F40D5">
          <w:rPr>
            <w:sz w:val="28"/>
            <w:szCs w:val="28"/>
          </w:rPr>
          <w:t xml:space="preserve"> MATERIALS(1000YRDS)</w:t>
        </w:r>
      </w:ins>
    </w:p>
    <w:p w:rsidR="008F664A" w:rsidRPr="002F40D5" w:rsidRDefault="008F664A" w:rsidP="008F664A">
      <w:pPr>
        <w:pStyle w:val="ListParagraph"/>
        <w:numPr>
          <w:ilvl w:val="0"/>
          <w:numId w:val="2"/>
        </w:numPr>
        <w:rPr>
          <w:ins w:id="8" w:author="hp" w:date="2021-11-30T11:43:00Z"/>
          <w:sz w:val="28"/>
          <w:szCs w:val="28"/>
        </w:rPr>
      </w:pPr>
      <w:ins w:id="9" w:author="hp" w:date="2021-11-30T11:43:00Z">
        <w:r w:rsidRPr="002F40D5">
          <w:rPr>
            <w:sz w:val="28"/>
            <w:szCs w:val="28"/>
          </w:rPr>
          <w:t>CREPE MATERIALS(500YRDS)</w:t>
        </w:r>
      </w:ins>
    </w:p>
    <w:p w:rsidR="008F664A" w:rsidRPr="002F40D5" w:rsidRDefault="008F664A" w:rsidP="008F664A">
      <w:pPr>
        <w:pStyle w:val="ListParagraph"/>
        <w:numPr>
          <w:ilvl w:val="0"/>
          <w:numId w:val="2"/>
        </w:numPr>
        <w:rPr>
          <w:ins w:id="10" w:author="hp" w:date="2021-11-30T11:43:00Z"/>
          <w:sz w:val="28"/>
          <w:szCs w:val="28"/>
        </w:rPr>
      </w:pPr>
      <w:ins w:id="11" w:author="hp" w:date="2021-11-30T11:43:00Z">
        <w:r w:rsidRPr="002F40D5">
          <w:rPr>
            <w:sz w:val="28"/>
            <w:szCs w:val="28"/>
          </w:rPr>
          <w:t>CORSET PAD(50)</w:t>
        </w:r>
      </w:ins>
    </w:p>
    <w:p w:rsidR="008F664A" w:rsidRPr="002F40D5" w:rsidRDefault="008F664A" w:rsidP="008F664A">
      <w:pPr>
        <w:pStyle w:val="ListParagraph"/>
        <w:numPr>
          <w:ilvl w:val="0"/>
          <w:numId w:val="2"/>
        </w:numPr>
        <w:rPr>
          <w:ins w:id="12" w:author="hp" w:date="2021-11-30T11:43:00Z"/>
          <w:sz w:val="28"/>
          <w:szCs w:val="28"/>
        </w:rPr>
      </w:pPr>
      <w:ins w:id="13" w:author="hp" w:date="2021-11-30T11:43:00Z">
        <w:r w:rsidRPr="002F40D5">
          <w:rPr>
            <w:sz w:val="28"/>
            <w:szCs w:val="28"/>
          </w:rPr>
          <w:t>PAYARS GREEN AND YELLOW COLOURS(100PKS)</w:t>
        </w:r>
      </w:ins>
    </w:p>
    <w:p w:rsidR="00BA7528" w:rsidRPr="00BA7528" w:rsidRDefault="008F664A" w:rsidP="00BA7528">
      <w:pPr>
        <w:pStyle w:val="ListParagraph"/>
        <w:numPr>
          <w:ilvl w:val="0"/>
          <w:numId w:val="2"/>
        </w:numPr>
      </w:pPr>
      <w:ins w:id="14" w:author="hp" w:date="2021-11-30T11:43:00Z">
        <w:r w:rsidRPr="002F40D5">
          <w:rPr>
            <w:sz w:val="28"/>
            <w:szCs w:val="28"/>
          </w:rPr>
          <w:t>FEATHERS (50 ROLLS</w:t>
        </w:r>
      </w:ins>
    </w:p>
    <w:p w:rsidR="00BA7528" w:rsidRPr="00BA7528" w:rsidRDefault="00BA7528" w:rsidP="00BA7528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SUWED MATERIALS(90YRDS)</w:t>
      </w:r>
    </w:p>
    <w:p w:rsidR="00BA7528" w:rsidRPr="00BA7528" w:rsidRDefault="00BA7528" w:rsidP="00BA7528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LACRA MATERIALS(500YRDS)</w:t>
      </w:r>
    </w:p>
    <w:p w:rsidR="009F2404" w:rsidRDefault="00BA7528" w:rsidP="00BA7528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VELVET(100YRDS)</w:t>
      </w:r>
      <w:ins w:id="15" w:author="hp" w:date="2021-11-30T11:43:00Z">
        <w:r w:rsidR="008F664A" w:rsidRPr="002F40D5">
          <w:t>)</w:t>
        </w:r>
      </w:ins>
    </w:p>
    <w:sectPr w:rsidR="009F2404" w:rsidSect="0000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8373D"/>
    <w:multiLevelType w:val="hybridMultilevel"/>
    <w:tmpl w:val="B5089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B54E9"/>
    <w:multiLevelType w:val="hybridMultilevel"/>
    <w:tmpl w:val="72D4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05C84"/>
    <w:multiLevelType w:val="hybridMultilevel"/>
    <w:tmpl w:val="F718E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8F664A"/>
    <w:rsid w:val="00000402"/>
    <w:rsid w:val="00050C29"/>
    <w:rsid w:val="000574DD"/>
    <w:rsid w:val="002F40D5"/>
    <w:rsid w:val="008F664A"/>
    <w:rsid w:val="009E5E34"/>
    <w:rsid w:val="009F2404"/>
    <w:rsid w:val="00A331FF"/>
    <w:rsid w:val="00BA7528"/>
    <w:rsid w:val="00CB3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402"/>
  </w:style>
  <w:style w:type="paragraph" w:styleId="Heading1">
    <w:name w:val="heading 1"/>
    <w:basedOn w:val="Normal"/>
    <w:next w:val="Normal"/>
    <w:link w:val="Heading1Char"/>
    <w:uiPriority w:val="9"/>
    <w:qFormat/>
    <w:rsid w:val="00BA7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5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F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A75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7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2021-11-30T10:26:00Z</dcterms:created>
  <dcterms:modified xsi:type="dcterms:W3CDTF">2021-11-30T10:49:00Z</dcterms:modified>
</cp:coreProperties>
</file>